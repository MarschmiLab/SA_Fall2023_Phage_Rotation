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BF58EC" w14:textId="415699C0" w:rsidR="0099120A" w:rsidRDefault="0099120A">
      <w:pPr>
        <w:spacing w:after="160" w:line="256" w:lineRule="auto"/>
        <w:jc w:val="center"/>
        <w:rPr>
          <w:ins w:id="0" w:author="sophia aredas" w:date="2024-04-03T16:36:00Z"/>
        </w:rPr>
      </w:pPr>
      <w:ins w:id="1" w:author="sophia aredas" w:date="2024-04-03T16:36:00Z">
        <w:r>
          <w:t>Bacterial Lifestyles Influence Mobile Genetic Elements</w:t>
        </w:r>
      </w:ins>
      <w:ins w:id="2" w:author="sophia aredas" w:date="2024-04-03T16:37:00Z">
        <w:r>
          <w:t xml:space="preserve"> in Aquatic Ecosystems</w:t>
        </w:r>
      </w:ins>
    </w:p>
    <w:p w14:paraId="00000001" w14:textId="45D029E2" w:rsidR="00144007" w:rsidRPr="0099120A" w:rsidDel="001D148A" w:rsidRDefault="00AA7DA8">
      <w:pPr>
        <w:spacing w:after="160" w:line="256" w:lineRule="auto"/>
        <w:jc w:val="center"/>
        <w:rPr>
          <w:del w:id="3" w:author="sophia aredas" w:date="2024-04-03T17:45:00Z"/>
          <w:strike/>
          <w:rPrChange w:id="4" w:author="sophia aredas" w:date="2024-04-03T16:37:00Z">
            <w:rPr>
              <w:del w:id="5" w:author="sophia aredas" w:date="2024-04-03T17:45:00Z"/>
            </w:rPr>
          </w:rPrChange>
        </w:rPr>
      </w:pPr>
      <w:commentRangeStart w:id="6"/>
      <w:ins w:id="7" w:author="Marian Louise Schmidt" w:date="2024-04-02T22:35:00Z">
        <w:del w:id="8" w:author="sophia aredas" w:date="2024-04-03T17:45:00Z">
          <w:r w:rsidRPr="0099120A" w:rsidDel="001D148A">
            <w:rPr>
              <w:strike/>
              <w:rPrChange w:id="9" w:author="sophia aredas" w:date="2024-04-03T16:37:00Z">
                <w:rPr/>
              </w:rPrChange>
            </w:rPr>
            <w:delText xml:space="preserve">Microbial generalists </w:delText>
          </w:r>
        </w:del>
      </w:ins>
      <w:ins w:id="10" w:author="Marian Louise Schmidt" w:date="2024-04-02T22:40:00Z">
        <w:del w:id="11" w:author="sophia aredas" w:date="2024-04-03T17:45:00Z">
          <w:r w:rsidR="00943E57" w:rsidRPr="0099120A" w:rsidDel="001D148A">
            <w:rPr>
              <w:strike/>
              <w:rPrChange w:id="12" w:author="sophia aredas" w:date="2024-04-03T16:37:00Z">
                <w:rPr/>
              </w:rPrChange>
            </w:rPr>
            <w:delText>have greater genetic mobility</w:delText>
          </w:r>
        </w:del>
      </w:ins>
      <w:del w:id="13" w:author="sophia aredas" w:date="2024-04-03T17:45:00Z">
        <w:r w:rsidRPr="0099120A" w:rsidDel="001D148A">
          <w:rPr>
            <w:strike/>
            <w:rPrChange w:id="14" w:author="sophia aredas" w:date="2024-04-03T16:37:00Z">
              <w:rPr/>
            </w:rPrChange>
          </w:rPr>
          <w:delText>Understanding Mobile Genetic Elements and Bacterial Lifestyles</w:delText>
        </w:r>
        <w:commentRangeEnd w:id="6"/>
        <w:r w:rsidR="00943E57" w:rsidRPr="0099120A" w:rsidDel="001D148A">
          <w:rPr>
            <w:rStyle w:val="CommentReference"/>
            <w:strike/>
            <w:rPrChange w:id="15" w:author="sophia aredas" w:date="2024-04-03T16:37:00Z">
              <w:rPr>
                <w:rStyle w:val="CommentReference"/>
              </w:rPr>
            </w:rPrChange>
          </w:rPr>
          <w:commentReference w:id="6"/>
        </w:r>
      </w:del>
    </w:p>
    <w:p w14:paraId="00000002" w14:textId="77777777" w:rsidR="00144007" w:rsidRDefault="00000000">
      <w:pPr>
        <w:spacing w:after="160" w:line="256" w:lineRule="auto"/>
      </w:pPr>
      <w:r>
        <w:rPr>
          <w:vertAlign w:val="superscript"/>
        </w:rPr>
        <w:t>1</w:t>
      </w:r>
      <w:r>
        <w:t xml:space="preserve">Sophia Aredas; </w:t>
      </w:r>
      <w:r>
        <w:rPr>
          <w:vertAlign w:val="superscript"/>
        </w:rPr>
        <w:t>1</w:t>
      </w:r>
      <w:r>
        <w:t>Marian Schmidt, Ph.D.</w:t>
      </w:r>
    </w:p>
    <w:p w14:paraId="00000003" w14:textId="77777777" w:rsidR="00144007" w:rsidRDefault="00000000">
      <w:pPr>
        <w:spacing w:after="160" w:line="256" w:lineRule="auto"/>
      </w:pPr>
      <w:r>
        <w:rPr>
          <w:vertAlign w:val="superscript"/>
        </w:rPr>
        <w:t>1</w:t>
      </w:r>
      <w:r>
        <w:t>Department of Microbiology, Cornell University, Ithaca, NY 14853</w:t>
      </w:r>
    </w:p>
    <w:p w14:paraId="00000004" w14:textId="77777777" w:rsidR="00144007" w:rsidRDefault="00144007">
      <w:pPr>
        <w:spacing w:after="160" w:line="256" w:lineRule="auto"/>
      </w:pPr>
    </w:p>
    <w:p w14:paraId="00000005" w14:textId="4E5A57C1" w:rsidR="00144007" w:rsidRDefault="00000000" w:rsidP="007B3B2F">
      <w:pPr>
        <w:ind w:firstLine="720"/>
        <w:rPr>
          <w:ins w:id="16" w:author="sophia aredas" w:date="2024-04-03T17:30:00Z"/>
        </w:rPr>
      </w:pPr>
      <w:r>
        <w:t xml:space="preserve">Mobile genetic elements (MGEs) such as plasmids and bacteriophages are significant drivers of horizontal gene transfer (HGT) within microbial communities. </w:t>
      </w:r>
      <w:ins w:id="17" w:author="Marian Louise Schmidt" w:date="2024-04-02T22:19:00Z">
        <w:r w:rsidR="00504C3B">
          <w:t>However, the role of MGEs in the environment are no</w:t>
        </w:r>
      </w:ins>
      <w:ins w:id="18" w:author="Marian Louise Schmidt" w:date="2024-04-02T22:29:00Z">
        <w:r w:rsidR="00AA7DA8">
          <w:t>t</w:t>
        </w:r>
      </w:ins>
      <w:ins w:id="19" w:author="Marian Louise Schmidt" w:date="2024-04-02T22:19:00Z">
        <w:r w:rsidR="00504C3B">
          <w:t xml:space="preserve"> well understood. Aquatic</w:t>
        </w:r>
      </w:ins>
      <w:del w:id="20" w:author="Marian Louise Schmidt" w:date="2024-04-02T22:19:00Z">
        <w:r w:rsidDel="00504C3B">
          <w:delText>Pelagic</w:delText>
        </w:r>
      </w:del>
      <w:r>
        <w:t xml:space="preserve"> bacteria can be categorized </w:t>
      </w:r>
      <w:del w:id="21" w:author="Marian Louise Schmidt" w:date="2024-04-02T22:20:00Z">
        <w:r w:rsidDel="00504C3B">
          <w:delText xml:space="preserve">as </w:delText>
        </w:r>
      </w:del>
      <w:ins w:id="22" w:author="Marian Louise Schmidt" w:date="2024-04-02T22:20:00Z">
        <w:r w:rsidR="00504C3B">
          <w:t xml:space="preserve">into three lifestyles: </w:t>
        </w:r>
      </w:ins>
      <w:ins w:id="23" w:author="Marian Louise Schmidt" w:date="2024-04-02T22:30:00Z">
        <w:r w:rsidR="00AA7DA8">
          <w:t>tru</w:t>
        </w:r>
        <w:del w:id="24" w:author="sophia aredas" w:date="2024-04-03T07:42:00Z">
          <w:r w:rsidR="00AA7DA8" w:rsidDel="00470BC4">
            <w:delText xml:space="preserve">e plankton or </w:delText>
          </w:r>
        </w:del>
      </w:ins>
      <w:ins w:id="25" w:author="sophia aredas" w:date="2024-04-03T07:42:00Z">
        <w:r w:rsidR="00470BC4">
          <w:t xml:space="preserve">ly </w:t>
        </w:r>
      </w:ins>
      <w:r>
        <w:t>free-living (FL)</w:t>
      </w:r>
      <w:del w:id="26" w:author="Marian Louise Schmidt" w:date="2024-04-02T22:30:00Z">
        <w:r w:rsidDel="00AA7DA8">
          <w:delText xml:space="preserve"> </w:delText>
        </w:r>
      </w:del>
      <w:ins w:id="27" w:author="Marian Louise Schmidt" w:date="2024-04-02T22:19:00Z">
        <w:r w:rsidR="00504C3B">
          <w:t xml:space="preserve">, </w:t>
        </w:r>
      </w:ins>
      <w:del w:id="28" w:author="Marian Louise Schmidt" w:date="2024-04-02T22:19:00Z">
        <w:r w:rsidDel="00504C3B">
          <w:delText xml:space="preserve">or </w:delText>
        </w:r>
      </w:del>
      <w:r>
        <w:t>particle-a</w:t>
      </w:r>
      <w:ins w:id="29" w:author="Marian Louise Schmidt" w:date="2024-04-02T22:19:00Z">
        <w:r w:rsidR="00504C3B">
          <w:t>ssoci</w:t>
        </w:r>
      </w:ins>
      <w:ins w:id="30" w:author="Marian Louise Schmidt" w:date="2024-04-02T22:20:00Z">
        <w:r w:rsidR="00504C3B">
          <w:t>at</w:t>
        </w:r>
      </w:ins>
      <w:del w:id="31" w:author="Marian Louise Schmidt" w:date="2024-04-02T22:19:00Z">
        <w:r w:rsidDel="00504C3B">
          <w:delText>tt</w:delText>
        </w:r>
      </w:del>
      <w:del w:id="32" w:author="Marian Louise Schmidt" w:date="2024-04-02T22:20:00Z">
        <w:r w:rsidDel="00504C3B">
          <w:delText>ach</w:delText>
        </w:r>
      </w:del>
      <w:r>
        <w:t>ed (PA)</w:t>
      </w:r>
      <w:ins w:id="33" w:author="Marian Louise Schmidt" w:date="2024-04-02T22:20:00Z">
        <w:r w:rsidR="00504C3B">
          <w:t xml:space="preserve"> that form microbial cohorts</w:t>
        </w:r>
        <w:del w:id="34" w:author="sophia aredas" w:date="2024-04-03T17:26:00Z">
          <w:r w:rsidR="00504C3B" w:rsidDel="007B3B2F">
            <w:delText xml:space="preserve"> in or</w:delText>
          </w:r>
        </w:del>
        <w:r w:rsidR="00504C3B">
          <w:t xml:space="preserve"> on particles</w:t>
        </w:r>
      </w:ins>
      <w:del w:id="35" w:author="Marian Louise Schmidt" w:date="2024-04-02T22:19:00Z">
        <w:r w:rsidDel="00504C3B">
          <w:delText xml:space="preserve"> via size filtration</w:delText>
        </w:r>
      </w:del>
      <w:r>
        <w:t>,</w:t>
      </w:r>
      <w:ins w:id="36" w:author="Marian Louise Schmidt" w:date="2024-04-02T22:20:00Z">
        <w:r w:rsidR="00504C3B">
          <w:t xml:space="preserve"> or </w:t>
        </w:r>
      </w:ins>
      <w:del w:id="37" w:author="Marian Louise Schmidt" w:date="2024-04-02T22:20:00Z">
        <w:r w:rsidDel="00504C3B">
          <w:delText xml:space="preserve"> yet </w:delText>
        </w:r>
      </w:del>
      <w:r>
        <w:t xml:space="preserve">bacteria </w:t>
      </w:r>
      <w:del w:id="38" w:author="Marian Louise Schmidt" w:date="2024-04-02T22:21:00Z">
        <w:r w:rsidDel="00504C3B">
          <w:delText>within these</w:delText>
        </w:r>
      </w:del>
      <w:ins w:id="39" w:author="Marian Louise Schmidt" w:date="2024-04-02T22:21:00Z">
        <w:r w:rsidR="00504C3B">
          <w:t>that</w:t>
        </w:r>
      </w:ins>
      <w:r>
        <w:t xml:space="preserve"> </w:t>
      </w:r>
      <w:del w:id="40" w:author="Marian Louise Schmidt" w:date="2024-04-02T22:21:00Z">
        <w:r w:rsidDel="00504C3B">
          <w:delText xml:space="preserve">fractions </w:delText>
        </w:r>
      </w:del>
      <w:r>
        <w:t>alternate between these two lifestyles</w:t>
      </w:r>
      <w:ins w:id="41" w:author="Marian Louise Schmidt" w:date="2024-04-02T22:30:00Z">
        <w:r w:rsidR="00AA7DA8">
          <w:t>, known</w:t>
        </w:r>
      </w:ins>
      <w:ins w:id="42" w:author="Marian Louise Schmidt" w:date="2024-04-02T22:21:00Z">
        <w:r w:rsidR="00504C3B">
          <w:t xml:space="preserve"> as</w:t>
        </w:r>
      </w:ins>
      <w:del w:id="43" w:author="Marian Louise Schmidt" w:date="2024-04-02T22:21:00Z">
        <w:r w:rsidDel="00504C3B">
          <w:delText xml:space="preserve"> (</w:delText>
        </w:r>
      </w:del>
      <w:ins w:id="44" w:author="Marian Louise Schmidt" w:date="2024-04-02T22:21:00Z">
        <w:r w:rsidR="00504C3B">
          <w:t xml:space="preserve"> </w:t>
        </w:r>
      </w:ins>
      <w:r>
        <w:t>generalists</w:t>
      </w:r>
      <w:del w:id="45" w:author="Marian Louise Schmidt" w:date="2024-04-02T22:21:00Z">
        <w:r w:rsidDel="00504C3B">
          <w:delText>)</w:delText>
        </w:r>
      </w:del>
      <w:r>
        <w:t xml:space="preserve">. Given that particles serve as hotspots of microbial activity and </w:t>
      </w:r>
      <w:ins w:id="46" w:author="Marian Louise Schmidt" w:date="2024-04-02T22:21:00Z">
        <w:r w:rsidR="00504C3B">
          <w:t xml:space="preserve">help to </w:t>
        </w:r>
      </w:ins>
      <w:r>
        <w:t>facilitate direct cell-to-cell contact, we hypothesize</w:t>
      </w:r>
      <w:ins w:id="47" w:author="sophia aredas" w:date="2024-04-03T16:44:00Z">
        <w:r w:rsidR="00880D4A">
          <w:t>d</w:t>
        </w:r>
      </w:ins>
      <w:ins w:id="48" w:author="Marian Louise Schmidt" w:date="2024-04-02T22:21:00Z">
        <w:r w:rsidR="00504C3B">
          <w:t xml:space="preserve"> that</w:t>
        </w:r>
      </w:ins>
      <w:r>
        <w:t xml:space="preserve"> PA and generalist microbes have enhanced opportunities to engage in HGT and will have higher rates of MGEs. We investigated microbial </w:t>
      </w:r>
      <w:del w:id="49" w:author="Marian Louise Schmidt" w:date="2024-04-02T22:31:00Z">
        <w:r w:rsidDel="00AA7DA8">
          <w:delText xml:space="preserve">communities </w:delText>
        </w:r>
      </w:del>
      <w:ins w:id="50" w:author="Marian Louise Schmidt" w:date="2024-04-02T22:31:00Z">
        <w:r w:rsidR="00AA7DA8">
          <w:t xml:space="preserve">metagenomes </w:t>
        </w:r>
      </w:ins>
      <w:r>
        <w:t xml:space="preserve">from </w:t>
      </w:r>
      <w:ins w:id="51" w:author="Marian Louise Schmidt" w:date="2024-04-02T22:21:00Z">
        <w:r w:rsidR="00504C3B">
          <w:t>a freshwater estuary</w:t>
        </w:r>
      </w:ins>
      <w:commentRangeStart w:id="52"/>
      <w:ins w:id="53" w:author="Marian Louise Schmidt" w:date="2024-04-02T22:22:00Z">
        <w:r w:rsidR="00504C3B">
          <w:t>—</w:t>
        </w:r>
      </w:ins>
      <w:r>
        <w:t>Muskegon Lake, Michigan</w:t>
      </w:r>
      <w:commentRangeEnd w:id="52"/>
      <w:r w:rsidR="00AA7DA8">
        <w:rPr>
          <w:rStyle w:val="CommentReference"/>
        </w:rPr>
        <w:commentReference w:id="52"/>
      </w:r>
      <w:ins w:id="54" w:author="Marian Louise Schmidt" w:date="2024-04-02T22:31:00Z">
        <w:r w:rsidR="00AA7DA8">
          <w:t xml:space="preserve">. </w:t>
        </w:r>
      </w:ins>
      <w:ins w:id="55" w:author="sophia aredas" w:date="2024-04-03T16:53:00Z">
        <w:r w:rsidR="00A018F4" w:rsidRPr="001D148A">
          <w:t>From sixteen sample</w:t>
        </w:r>
      </w:ins>
      <w:ins w:id="56" w:author="sophia aredas" w:date="2024-04-03T16:54:00Z">
        <w:r w:rsidR="00A018F4" w:rsidRPr="001D148A">
          <w:t>s</w:t>
        </w:r>
      </w:ins>
      <w:ins w:id="57" w:author="sophia aredas" w:date="2024-04-03T17:03:00Z">
        <w:r w:rsidR="00303B3D" w:rsidRPr="001D148A">
          <w:t xml:space="preserve"> we first looked at the </w:t>
        </w:r>
      </w:ins>
      <w:ins w:id="58" w:author="sophia aredas" w:date="2024-04-03T17:23:00Z">
        <w:r w:rsidR="007B3B2F" w:rsidRPr="001D148A">
          <w:t>assembly-level</w:t>
        </w:r>
      </w:ins>
      <w:ins w:id="59" w:author="sophia aredas" w:date="2024-04-03T17:03:00Z">
        <w:r w:rsidR="00303B3D" w:rsidRPr="001D148A">
          <w:t xml:space="preserve"> view of assembled </w:t>
        </w:r>
      </w:ins>
      <w:ins w:id="60" w:author="sophia aredas" w:date="2024-04-03T17:08:00Z">
        <w:r w:rsidR="00303B3D" w:rsidRPr="001D148A">
          <w:t xml:space="preserve">short read </w:t>
        </w:r>
      </w:ins>
      <w:ins w:id="61" w:author="sophia aredas" w:date="2024-04-03T17:03:00Z">
        <w:r w:rsidR="00303B3D" w:rsidRPr="001D148A">
          <w:t>contigs</w:t>
        </w:r>
      </w:ins>
      <w:ins w:id="62" w:author="sophia aredas" w:date="2024-04-03T16:55:00Z">
        <w:r w:rsidR="00A018F4" w:rsidRPr="001D148A">
          <w:t>. Then, we binned the assembled conti</w:t>
        </w:r>
      </w:ins>
      <w:ins w:id="63" w:author="sophia aredas" w:date="2024-04-03T16:56:00Z">
        <w:r w:rsidR="00A018F4" w:rsidRPr="001D148A">
          <w:t xml:space="preserve">gs and generated 346 </w:t>
        </w:r>
      </w:ins>
      <w:ins w:id="64" w:author="sophia aredas" w:date="2024-04-03T16:54:00Z">
        <w:r w:rsidR="00A018F4" w:rsidRPr="001D148A">
          <w:t xml:space="preserve">metagenome assembled genomes (MAGs) to identify MGEs using </w:t>
        </w:r>
      </w:ins>
      <w:ins w:id="65" w:author="sophia aredas" w:date="2024-04-03T16:56:00Z">
        <w:r w:rsidR="00A018F4" w:rsidRPr="001D148A">
          <w:t xml:space="preserve">geNomad within these three lifestyles. </w:t>
        </w:r>
      </w:ins>
      <w:del w:id="66" w:author="sophia aredas" w:date="2024-04-03T16:57:00Z">
        <w:r w:rsidRPr="001D148A" w:rsidDel="00A018F4">
          <w:delText xml:space="preserve"> </w:delText>
        </w:r>
      </w:del>
      <w:del w:id="67" w:author="sophia aredas" w:date="2024-04-03T17:19:00Z">
        <w:r w:rsidRPr="001D148A" w:rsidDel="004C00F4">
          <w:delText xml:space="preserve">employing metagenomic analyses. </w:delText>
        </w:r>
      </w:del>
      <w:del w:id="68" w:author="sophia aredas" w:date="2024-04-03T16:56:00Z">
        <w:r w:rsidRPr="001D148A" w:rsidDel="00A018F4">
          <w:delText>From sixteen samples we assembled and annotated contigs at the whole community</w:delText>
        </w:r>
      </w:del>
      <w:ins w:id="69" w:author="Marian Louise Schmidt" w:date="2024-04-02T22:23:00Z">
        <w:del w:id="70" w:author="sophia aredas" w:date="2024-04-03T16:56:00Z">
          <w:r w:rsidR="00504C3B" w:rsidRPr="001D148A" w:rsidDel="00A018F4">
            <w:delText>assembly-</w:delText>
          </w:r>
        </w:del>
      </w:ins>
      <w:del w:id="71" w:author="sophia aredas" w:date="2024-04-03T16:56:00Z">
        <w:r w:rsidRPr="001D148A" w:rsidDel="00A018F4">
          <w:delText xml:space="preserve"> level and generated 346 metagenome assembled genomes (MAGs) </w:delText>
        </w:r>
      </w:del>
      <w:ins w:id="72" w:author="Marian Louise Schmidt" w:date="2024-04-02T22:23:00Z">
        <w:del w:id="73" w:author="sophia aredas" w:date="2024-04-03T16:56:00Z">
          <w:r w:rsidR="00504C3B" w:rsidRPr="001D148A" w:rsidDel="00A018F4">
            <w:delText xml:space="preserve">for a MAG-level analysis </w:delText>
          </w:r>
        </w:del>
      </w:ins>
      <w:del w:id="74" w:author="sophia aredas" w:date="2024-04-03T16:56:00Z">
        <w:r w:rsidRPr="001D148A" w:rsidDel="00A018F4">
          <w:delText>to identify MGEs</w:delText>
        </w:r>
      </w:del>
      <w:ins w:id="75" w:author="Marian Louise Schmidt" w:date="2024-04-02T22:31:00Z">
        <w:del w:id="76" w:author="sophia aredas" w:date="2024-04-03T16:56:00Z">
          <w:r w:rsidR="00AA7DA8" w:rsidRPr="001D148A" w:rsidDel="00A018F4">
            <w:delText xml:space="preserve"> using</w:delText>
          </w:r>
        </w:del>
        <w:del w:id="77" w:author="sophia aredas" w:date="2024-04-03T07:38:00Z">
          <w:r w:rsidR="00AA7DA8" w:rsidRPr="001D148A" w:rsidDel="00470BC4">
            <w:delText xml:space="preserve"> </w:delText>
          </w:r>
          <w:commentRangeStart w:id="78"/>
          <w:r w:rsidR="00AA7DA8" w:rsidRPr="001D148A" w:rsidDel="00470BC4">
            <w:delText>XXX</w:delText>
          </w:r>
        </w:del>
      </w:ins>
      <w:commentRangeEnd w:id="78"/>
      <w:ins w:id="79" w:author="Marian Louise Schmidt" w:date="2024-04-02T22:32:00Z">
        <w:del w:id="80" w:author="sophia aredas" w:date="2024-04-03T07:38:00Z">
          <w:r w:rsidR="00AA7DA8" w:rsidRPr="001D148A" w:rsidDel="00470BC4">
            <w:rPr>
              <w:rStyle w:val="CommentReference"/>
            </w:rPr>
            <w:commentReference w:id="78"/>
          </w:r>
        </w:del>
      </w:ins>
      <w:del w:id="81" w:author="sophia aredas" w:date="2024-04-03T16:56:00Z">
        <w:r w:rsidRPr="001D148A" w:rsidDel="00A018F4">
          <w:delText xml:space="preserve"> within these </w:delText>
        </w:r>
      </w:del>
      <w:ins w:id="82" w:author="Marian Louise Schmidt" w:date="2024-04-02T22:23:00Z">
        <w:del w:id="83" w:author="sophia aredas" w:date="2024-04-03T16:56:00Z">
          <w:r w:rsidR="00504C3B" w:rsidRPr="001D148A" w:rsidDel="00A018F4">
            <w:delText xml:space="preserve">three </w:delText>
          </w:r>
        </w:del>
      </w:ins>
      <w:del w:id="84" w:author="sophia aredas" w:date="2024-04-03T16:56:00Z">
        <w:r w:rsidRPr="001D148A" w:rsidDel="00A018F4">
          <w:delText>lifestyles. To understand the conjugation machinery facilitating the dissemination of plasmids, at the whole community level view w</w:delText>
        </w:r>
      </w:del>
      <w:ins w:id="85" w:author="Marian Louise Schmidt" w:date="2024-04-02T22:32:00Z">
        <w:del w:id="86" w:author="sophia aredas" w:date="2024-04-03T16:56:00Z">
          <w:r w:rsidR="00AA7DA8" w:rsidRPr="001D148A" w:rsidDel="00A018F4">
            <w:delText xml:space="preserve"> </w:delText>
          </w:r>
        </w:del>
        <w:del w:id="87" w:author="sophia aredas" w:date="2024-04-03T17:19:00Z">
          <w:r w:rsidR="00AA7DA8" w:rsidRPr="001D148A" w:rsidDel="004C00F4">
            <w:delText>W</w:delText>
          </w:r>
        </w:del>
      </w:ins>
      <w:del w:id="88" w:author="sophia aredas" w:date="2024-04-03T17:19:00Z">
        <w:r w:rsidRPr="001D148A" w:rsidDel="004C00F4">
          <w:delText>e f</w:delText>
        </w:r>
      </w:del>
      <w:ins w:id="89" w:author="Marian Louise Schmidt" w:date="2024-04-02T22:24:00Z">
        <w:del w:id="90" w:author="sophia aredas" w:date="2024-04-03T17:19:00Z">
          <w:r w:rsidR="00504C3B" w:rsidRPr="001D148A" w:rsidDel="004C00F4">
            <w:delText>ou</w:delText>
          </w:r>
        </w:del>
      </w:ins>
      <w:del w:id="91" w:author="sophia aredas" w:date="2024-04-03T17:19:00Z">
        <w:r w:rsidRPr="001D148A" w:rsidDel="004C00F4">
          <w:delText>ind the same distribution of conjugation genes</w:delText>
        </w:r>
      </w:del>
      <w:ins w:id="92" w:author="Marian Louise Schmidt" w:date="2024-04-02T22:32:00Z">
        <w:del w:id="93" w:author="sophia aredas" w:date="2024-04-03T17:19:00Z">
          <w:r w:rsidR="00AA7DA8" w:rsidRPr="001D148A" w:rsidDel="004C00F4">
            <w:delText>, which facilitates the dissemination of plasmids,</w:delText>
          </w:r>
        </w:del>
      </w:ins>
      <w:del w:id="94" w:author="sophia aredas" w:date="2024-04-03T17:19:00Z">
        <w:r w:rsidRPr="001D148A" w:rsidDel="004C00F4">
          <w:delText xml:space="preserve"> </w:delText>
        </w:r>
      </w:del>
      <w:ins w:id="95" w:author="Marian Louise Schmidt" w:date="2024-04-02T22:24:00Z">
        <w:del w:id="96" w:author="sophia aredas" w:date="2024-04-03T17:19:00Z">
          <w:r w:rsidR="00504C3B" w:rsidRPr="001D148A" w:rsidDel="004C00F4">
            <w:delText>a</w:delText>
          </w:r>
        </w:del>
      </w:ins>
      <w:ins w:id="97" w:author="Marian Louise Schmidt" w:date="2024-04-02T22:33:00Z">
        <w:del w:id="98" w:author="sophia aredas" w:date="2024-04-03T17:19:00Z">
          <w:r w:rsidR="00AA7DA8" w:rsidRPr="001D148A" w:rsidDel="004C00F4">
            <w:delText>cross lifestyles at</w:delText>
          </w:r>
        </w:del>
      </w:ins>
      <w:ins w:id="99" w:author="Marian Louise Schmidt" w:date="2024-04-02T22:24:00Z">
        <w:del w:id="100" w:author="sophia aredas" w:date="2024-04-03T17:19:00Z">
          <w:r w:rsidR="00504C3B" w:rsidRPr="001D148A" w:rsidDel="004C00F4">
            <w:delText xml:space="preserve"> the assembly-level</w:delText>
          </w:r>
        </w:del>
      </w:ins>
      <w:ins w:id="101" w:author="Marian Louise Schmidt" w:date="2024-04-02T22:33:00Z">
        <w:del w:id="102" w:author="sophia aredas" w:date="2024-04-03T17:19:00Z">
          <w:r w:rsidR="00AA7DA8" w:rsidRPr="001D148A" w:rsidDel="004C00F4">
            <w:delText>. H</w:delText>
          </w:r>
        </w:del>
      </w:ins>
      <w:ins w:id="103" w:author="Marian Louise Schmidt" w:date="2024-04-02T22:24:00Z">
        <w:del w:id="104" w:author="sophia aredas" w:date="2024-04-03T17:19:00Z">
          <w:r w:rsidR="00504C3B" w:rsidRPr="001D148A" w:rsidDel="004C00F4">
            <w:delText xml:space="preserve">owever, </w:delText>
          </w:r>
        </w:del>
      </w:ins>
      <w:del w:id="105" w:author="sophia aredas" w:date="2024-04-03T17:19:00Z">
        <w:r w:rsidRPr="001D148A" w:rsidDel="004C00F4">
          <w:delText>but at the MAG</w:delText>
        </w:r>
      </w:del>
      <w:ins w:id="106" w:author="Marian Louise Schmidt" w:date="2024-04-02T22:24:00Z">
        <w:del w:id="107" w:author="sophia aredas" w:date="2024-04-03T17:19:00Z">
          <w:r w:rsidR="00504C3B" w:rsidRPr="001D148A" w:rsidDel="004C00F4">
            <w:delText>-</w:delText>
          </w:r>
        </w:del>
      </w:ins>
      <w:del w:id="108" w:author="sophia aredas" w:date="2024-04-03T17:19:00Z">
        <w:r w:rsidRPr="001D148A" w:rsidDel="004C00F4">
          <w:delText xml:space="preserve"> level the generalist species ha</w:delText>
        </w:r>
      </w:del>
      <w:ins w:id="109" w:author="Marian Louise Schmidt" w:date="2024-04-02T22:24:00Z">
        <w:del w:id="110" w:author="sophia aredas" w:date="2024-04-03T17:19:00Z">
          <w:r w:rsidR="00504C3B" w:rsidRPr="001D148A" w:rsidDel="004C00F4">
            <w:delText>d</w:delText>
          </w:r>
        </w:del>
      </w:ins>
      <w:del w:id="111" w:author="sophia aredas" w:date="2024-04-03T17:19:00Z">
        <w:r w:rsidRPr="001D148A" w:rsidDel="004C00F4">
          <w:delText>ve the greatest number of conjugation genes.</w:delText>
        </w:r>
      </w:del>
      <w:ins w:id="112" w:author="sophia aredas" w:date="2024-04-03T17:08:00Z">
        <w:r w:rsidR="00303B3D" w:rsidRPr="001D148A">
          <w:t xml:space="preserve">At the </w:t>
        </w:r>
      </w:ins>
      <w:ins w:id="113" w:author="sophia aredas" w:date="2024-04-03T17:23:00Z">
        <w:r w:rsidR="007B3B2F" w:rsidRPr="001D148A">
          <w:t>assembly-level</w:t>
        </w:r>
      </w:ins>
      <w:ins w:id="114" w:author="sophia aredas" w:date="2024-04-03T17:08:00Z">
        <w:r w:rsidR="00303B3D" w:rsidRPr="001D148A">
          <w:t xml:space="preserve">, we find the same distribution </w:t>
        </w:r>
      </w:ins>
      <w:ins w:id="115" w:author="sophia aredas" w:date="2024-04-03T17:17:00Z">
        <w:r w:rsidR="004C00F4" w:rsidRPr="001D148A">
          <w:t xml:space="preserve">of conjugation genes, which facilitates the dissemination of plasmids. Additionally, </w:t>
        </w:r>
      </w:ins>
      <w:ins w:id="116" w:author="sophia aredas" w:date="2024-04-03T17:18:00Z">
        <w:r w:rsidR="004C00F4" w:rsidRPr="001D148A">
          <w:t xml:space="preserve">the FL fraction had a significantly higher </w:t>
        </w:r>
      </w:ins>
      <w:ins w:id="117" w:author="sophia aredas" w:date="2024-04-03T17:27:00Z">
        <w:r w:rsidR="007B3B2F" w:rsidRPr="001D148A">
          <w:t>number</w:t>
        </w:r>
      </w:ins>
      <w:ins w:id="118" w:author="sophia aredas" w:date="2024-04-03T17:18:00Z">
        <w:r w:rsidR="004C00F4" w:rsidRPr="001D148A">
          <w:t xml:space="preserve"> of phage-encoded genes</w:t>
        </w:r>
      </w:ins>
      <w:ins w:id="119" w:author="sophia aredas" w:date="2024-04-03T17:19:00Z">
        <w:r w:rsidR="004C00F4" w:rsidRPr="001D148A">
          <w:t>. At the MAG</w:t>
        </w:r>
      </w:ins>
      <w:ins w:id="120" w:author="sophia aredas" w:date="2024-04-03T17:22:00Z">
        <w:r w:rsidR="007B3B2F" w:rsidRPr="001D148A">
          <w:t>-</w:t>
        </w:r>
      </w:ins>
      <w:ins w:id="121" w:author="sophia aredas" w:date="2024-04-03T17:19:00Z">
        <w:r w:rsidR="004C00F4" w:rsidRPr="001D148A">
          <w:t>level, the generalist species ha</w:t>
        </w:r>
      </w:ins>
      <w:ins w:id="122" w:author="sophia aredas" w:date="2024-04-03T17:23:00Z">
        <w:r w:rsidR="007B3B2F" w:rsidRPr="001D148A">
          <w:t>d</w:t>
        </w:r>
      </w:ins>
      <w:ins w:id="123" w:author="sophia aredas" w:date="2024-04-03T17:19:00Z">
        <w:r w:rsidR="004C00F4" w:rsidRPr="001D148A">
          <w:t xml:space="preserve"> the greatest number of conjugation genes, phage-encoded genes, and phage diversity.</w:t>
        </w:r>
      </w:ins>
      <w:ins w:id="124" w:author="sophia aredas" w:date="2024-04-03T17:20:00Z">
        <w:r w:rsidR="004C00F4" w:rsidRPr="001D148A">
          <w:t xml:space="preserve"> </w:t>
        </w:r>
      </w:ins>
      <w:ins w:id="125" w:author="sophia aredas" w:date="2024-04-03T17:40:00Z">
        <w:r w:rsidR="00597177" w:rsidRPr="001D148A">
          <w:rPr>
            <w:rPrChange w:id="126" w:author="sophia aredas" w:date="2024-04-03T17:45:00Z">
              <w:rPr>
                <w:highlight w:val="yellow"/>
              </w:rPr>
            </w:rPrChange>
          </w:rPr>
          <w:t xml:space="preserve">At both assembly and MAG levels, these results reveal more complex </w:t>
        </w:r>
      </w:ins>
      <w:ins w:id="127" w:author="sophia aredas" w:date="2024-04-03T17:42:00Z">
        <w:r w:rsidR="001D148A" w:rsidRPr="001D148A">
          <w:rPr>
            <w:rPrChange w:id="128" w:author="sophia aredas" w:date="2024-04-03T17:45:00Z">
              <w:rPr>
                <w:highlight w:val="yellow"/>
              </w:rPr>
            </w:rPrChange>
          </w:rPr>
          <w:t xml:space="preserve">community interactions than originally expected which further highlight the </w:t>
        </w:r>
      </w:ins>
      <w:ins w:id="129" w:author="sophia aredas" w:date="2024-04-03T17:43:00Z">
        <w:r w:rsidR="001D148A" w:rsidRPr="001D148A">
          <w:rPr>
            <w:rPrChange w:id="130" w:author="sophia aredas" w:date="2024-04-03T17:45:00Z">
              <w:rPr>
                <w:highlight w:val="yellow"/>
              </w:rPr>
            </w:rPrChange>
          </w:rPr>
          <w:t>importance</w:t>
        </w:r>
      </w:ins>
      <w:ins w:id="131" w:author="sophia aredas" w:date="2024-04-03T17:42:00Z">
        <w:r w:rsidR="001D148A" w:rsidRPr="001D148A">
          <w:rPr>
            <w:rPrChange w:id="132" w:author="sophia aredas" w:date="2024-04-03T17:45:00Z">
              <w:rPr>
                <w:highlight w:val="yellow"/>
              </w:rPr>
            </w:rPrChange>
          </w:rPr>
          <w:t xml:space="preserve"> of microbial lifestyles</w:t>
        </w:r>
      </w:ins>
      <w:ins w:id="133" w:author="sophia aredas" w:date="2024-04-03T17:25:00Z">
        <w:r w:rsidR="007B3B2F" w:rsidRPr="001D148A">
          <w:t xml:space="preserve">. </w:t>
        </w:r>
      </w:ins>
      <w:ins w:id="134" w:author="sophia aredas" w:date="2024-04-03T17:22:00Z">
        <w:r w:rsidR="007B3B2F" w:rsidRPr="001D148A">
          <w:t xml:space="preserve">By </w:t>
        </w:r>
      </w:ins>
      <w:del w:id="135" w:author="sophia aredas" w:date="2024-04-03T17:22:00Z">
        <w:r w:rsidRPr="001D148A" w:rsidDel="007B3B2F">
          <w:delText xml:space="preserve"> </w:delText>
        </w:r>
      </w:del>
      <w:ins w:id="136" w:author="Marian Louise Schmidt" w:date="2024-04-02T22:25:00Z">
        <w:del w:id="137" w:author="sophia aredas" w:date="2024-04-03T17:22:00Z">
          <w:r w:rsidR="00504C3B" w:rsidRPr="001D148A" w:rsidDel="007B3B2F">
            <w:delText xml:space="preserve">At </w:delText>
          </w:r>
        </w:del>
      </w:ins>
      <w:del w:id="138" w:author="sophia aredas" w:date="2024-04-03T17:22:00Z">
        <w:r w:rsidRPr="001D148A" w:rsidDel="007B3B2F">
          <w:delText>Additionally to understand phage-microbe interactions, we find at t</w:delText>
        </w:r>
      </w:del>
      <w:ins w:id="139" w:author="Marian Louise Schmidt" w:date="2024-04-02T22:25:00Z">
        <w:del w:id="140" w:author="sophia aredas" w:date="2024-04-03T17:22:00Z">
          <w:r w:rsidR="00504C3B" w:rsidRPr="001D148A" w:rsidDel="007B3B2F">
            <w:delText>t</w:delText>
          </w:r>
        </w:del>
      </w:ins>
      <w:del w:id="141" w:author="sophia aredas" w:date="2024-04-03T17:22:00Z">
        <w:r w:rsidRPr="001D148A" w:rsidDel="007B3B2F">
          <w:delText>he assembly</w:delText>
        </w:r>
      </w:del>
      <w:ins w:id="142" w:author="Marian Louise Schmidt" w:date="2024-04-02T22:25:00Z">
        <w:del w:id="143" w:author="sophia aredas" w:date="2024-04-03T17:22:00Z">
          <w:r w:rsidR="00504C3B" w:rsidRPr="001D148A" w:rsidDel="007B3B2F">
            <w:delText>-</w:delText>
          </w:r>
        </w:del>
      </w:ins>
      <w:del w:id="144" w:author="sophia aredas" w:date="2024-04-03T17:22:00Z">
        <w:r w:rsidRPr="001D148A" w:rsidDel="007B3B2F">
          <w:delText xml:space="preserve"> level</w:delText>
        </w:r>
      </w:del>
      <w:ins w:id="145" w:author="Marian Louise Schmidt" w:date="2024-04-02T22:25:00Z">
        <w:del w:id="146" w:author="sophia aredas" w:date="2024-04-03T17:22:00Z">
          <w:r w:rsidR="00504C3B" w:rsidRPr="001D148A" w:rsidDel="007B3B2F">
            <w:delText>,</w:delText>
          </w:r>
        </w:del>
      </w:ins>
      <w:del w:id="147" w:author="sophia aredas" w:date="2024-04-03T17:22:00Z">
        <w:r w:rsidRPr="001D148A" w:rsidDel="007B3B2F">
          <w:delText xml:space="preserve"> view there </w:delText>
        </w:r>
      </w:del>
      <w:ins w:id="148" w:author="Marian Louise Schmidt" w:date="2024-04-02T22:25:00Z">
        <w:del w:id="149" w:author="sophia aredas" w:date="2024-04-03T17:22:00Z">
          <w:r w:rsidR="00504C3B" w:rsidRPr="001D148A" w:rsidDel="007B3B2F">
            <w:delText>wa</w:delText>
          </w:r>
        </w:del>
      </w:ins>
      <w:del w:id="150" w:author="sophia aredas" w:date="2024-04-03T17:22:00Z">
        <w:r w:rsidRPr="001D148A" w:rsidDel="007B3B2F">
          <w:delText xml:space="preserve">is a greater amount of phage-encoded genes in the FL fraction but </w:delText>
        </w:r>
      </w:del>
      <w:ins w:id="151" w:author="Marian Louise Schmidt" w:date="2024-04-02T22:26:00Z">
        <w:del w:id="152" w:author="sophia aredas" w:date="2024-04-03T17:22:00Z">
          <w:r w:rsidR="00AA7DA8" w:rsidRPr="001D148A" w:rsidDel="007B3B2F">
            <w:delText>while</w:delText>
          </w:r>
        </w:del>
      </w:ins>
      <w:ins w:id="153" w:author="Marian Louise Schmidt" w:date="2024-04-02T22:25:00Z">
        <w:del w:id="154" w:author="sophia aredas" w:date="2024-04-03T17:22:00Z">
          <w:r w:rsidR="00504C3B" w:rsidRPr="001D148A" w:rsidDel="007B3B2F">
            <w:delText xml:space="preserve"> </w:delText>
          </w:r>
        </w:del>
      </w:ins>
      <w:del w:id="155" w:author="sophia aredas" w:date="2024-04-03T17:22:00Z">
        <w:r w:rsidRPr="001D148A" w:rsidDel="007B3B2F">
          <w:delText xml:space="preserve">at </w:delText>
        </w:r>
      </w:del>
      <w:ins w:id="156" w:author="Marian Louise Schmidt" w:date="2024-04-02T22:33:00Z">
        <w:del w:id="157" w:author="sophia aredas" w:date="2024-04-03T17:22:00Z">
          <w:r w:rsidR="00AA7DA8" w:rsidRPr="001D148A" w:rsidDel="007B3B2F">
            <w:delText xml:space="preserve">phage-encoded genes </w:delText>
          </w:r>
        </w:del>
      </w:ins>
      <w:ins w:id="158" w:author="Marian Louise Schmidt" w:date="2024-04-02T22:34:00Z">
        <w:del w:id="159" w:author="sophia aredas" w:date="2024-04-03T17:22:00Z">
          <w:r w:rsidR="00AA7DA8" w:rsidRPr="001D148A" w:rsidDel="007B3B2F">
            <w:delText xml:space="preserve">and phage diversity </w:delText>
          </w:r>
        </w:del>
      </w:ins>
      <w:ins w:id="160" w:author="Marian Louise Schmidt" w:date="2024-04-02T22:33:00Z">
        <w:del w:id="161" w:author="sophia aredas" w:date="2024-04-03T17:22:00Z">
          <w:r w:rsidR="00AA7DA8" w:rsidRPr="001D148A" w:rsidDel="007B3B2F">
            <w:delText xml:space="preserve">were highest in the generalist fraction </w:delText>
          </w:r>
        </w:del>
      </w:ins>
      <w:ins w:id="162" w:author="Marian Louise Schmidt" w:date="2024-04-02T22:34:00Z">
        <w:del w:id="163" w:author="sophia aredas" w:date="2024-04-03T17:22:00Z">
          <w:r w:rsidR="00AA7DA8" w:rsidRPr="001D148A" w:rsidDel="007B3B2F">
            <w:delText>at</w:delText>
          </w:r>
        </w:del>
      </w:ins>
      <w:ins w:id="164" w:author="Marian Louise Schmidt" w:date="2024-04-02T22:33:00Z">
        <w:del w:id="165" w:author="sophia aredas" w:date="2024-04-03T17:22:00Z">
          <w:r w:rsidR="00AA7DA8" w:rsidRPr="001D148A" w:rsidDel="007B3B2F">
            <w:delText xml:space="preserve"> </w:delText>
          </w:r>
        </w:del>
      </w:ins>
      <w:del w:id="166" w:author="sophia aredas" w:date="2024-04-03T17:22:00Z">
        <w:r w:rsidRPr="001D148A" w:rsidDel="007B3B2F">
          <w:delText>the MAG</w:delText>
        </w:r>
      </w:del>
      <w:ins w:id="167" w:author="Marian Louise Schmidt" w:date="2024-04-02T22:25:00Z">
        <w:del w:id="168" w:author="sophia aredas" w:date="2024-04-03T17:22:00Z">
          <w:r w:rsidR="00504C3B" w:rsidRPr="001D148A" w:rsidDel="007B3B2F">
            <w:delText>-</w:delText>
          </w:r>
        </w:del>
      </w:ins>
      <w:del w:id="169" w:author="sophia aredas" w:date="2024-04-03T17:22:00Z">
        <w:r w:rsidRPr="001D148A" w:rsidDel="007B3B2F">
          <w:delText xml:space="preserve"> level the generalist fraction has the greatest amount of phage-encoded genes as well as phage diversity.</w:delText>
        </w:r>
      </w:del>
      <w:ins w:id="170" w:author="Marian Louise Schmidt" w:date="2024-04-02T22:34:00Z">
        <w:del w:id="171" w:author="sophia aredas" w:date="2024-04-03T17:22:00Z">
          <w:r w:rsidR="00AA7DA8" w:rsidRPr="001D148A" w:rsidDel="007B3B2F">
            <w:delText xml:space="preserve"> </w:delText>
          </w:r>
        </w:del>
        <w:del w:id="172" w:author="sophia aredas" w:date="2024-04-03T16:29:00Z">
          <w:r w:rsidR="00AA7DA8" w:rsidRPr="001D148A" w:rsidDel="0099120A">
            <w:delText>Further,</w:delText>
          </w:r>
        </w:del>
      </w:ins>
      <w:del w:id="173" w:author="sophia aredas" w:date="2024-04-03T16:29:00Z">
        <w:r w:rsidRPr="001D148A" w:rsidDel="0099120A">
          <w:delText xml:space="preserve"> </w:delText>
        </w:r>
      </w:del>
      <w:del w:id="174" w:author="sophia aredas" w:date="2024-04-03T17:22:00Z">
        <w:r w:rsidRPr="001D148A" w:rsidDel="007B3B2F">
          <w:delText>Furthermore, we find that p</w:delText>
        </w:r>
      </w:del>
      <w:ins w:id="175" w:author="Marian Louise Schmidt" w:date="2024-04-02T22:25:00Z">
        <w:del w:id="176" w:author="sophia aredas" w:date="2024-04-03T16:29:00Z">
          <w:r w:rsidR="00504C3B" w:rsidRPr="001D148A" w:rsidDel="0099120A">
            <w:delText>P</w:delText>
          </w:r>
        </w:del>
      </w:ins>
      <w:del w:id="177" w:author="sophia aredas" w:date="2024-04-03T16:29:00Z">
        <w:r w:rsidRPr="001D148A" w:rsidDel="0099120A">
          <w:delText xml:space="preserve">lasmid-encoded and conjugation genes exhibit a strong dependency on phylogenetic relationships whereas phage-encoded genes have a relatively low phylogenetic signal. </w:delText>
        </w:r>
      </w:del>
      <w:ins w:id="178" w:author="Marian Louise Schmidt" w:date="2024-04-02T22:26:00Z">
        <w:del w:id="179" w:author="sophia aredas" w:date="2024-04-03T16:29:00Z">
          <w:r w:rsidR="00AA7DA8" w:rsidRPr="001D148A" w:rsidDel="0099120A">
            <w:delText>[</w:delText>
          </w:r>
          <w:commentRangeStart w:id="180"/>
          <w:commentRangeStart w:id="181"/>
          <w:r w:rsidR="00AA7DA8" w:rsidRPr="001D148A" w:rsidDel="0099120A">
            <w:rPr>
              <w:i/>
              <w:iCs/>
              <w:rPrChange w:id="182" w:author="sophia aredas" w:date="2024-04-03T17:45:00Z">
                <w:rPr/>
              </w:rPrChange>
            </w:rPr>
            <w:delText>Insert a sentence on interpreting the results</w:delText>
          </w:r>
        </w:del>
      </w:ins>
      <w:commentRangeEnd w:id="180"/>
      <w:ins w:id="183" w:author="Marian Louise Schmidt" w:date="2024-04-02T22:29:00Z">
        <w:del w:id="184" w:author="sophia aredas" w:date="2024-04-03T16:29:00Z">
          <w:r w:rsidR="00AA7DA8" w:rsidRPr="001D148A" w:rsidDel="0099120A">
            <w:rPr>
              <w:rStyle w:val="CommentReference"/>
            </w:rPr>
            <w:commentReference w:id="180"/>
          </w:r>
          <w:commentRangeEnd w:id="181"/>
          <w:r w:rsidR="00AA7DA8" w:rsidRPr="001D148A" w:rsidDel="0099120A">
            <w:rPr>
              <w:rStyle w:val="CommentReference"/>
            </w:rPr>
            <w:commentReference w:id="181"/>
          </w:r>
        </w:del>
      </w:ins>
      <w:ins w:id="185" w:author="Marian Louise Schmidt" w:date="2024-04-02T22:26:00Z">
        <w:del w:id="186" w:author="sophia aredas" w:date="2024-04-03T16:29:00Z">
          <w:r w:rsidR="00AA7DA8" w:rsidRPr="001D148A" w:rsidDel="0099120A">
            <w:rPr>
              <w:i/>
              <w:iCs/>
              <w:rPrChange w:id="187" w:author="sophia aredas" w:date="2024-04-03T17:45:00Z">
                <w:rPr/>
              </w:rPrChange>
            </w:rPr>
            <w:delText>.</w:delText>
          </w:r>
          <w:r w:rsidR="00AA7DA8" w:rsidRPr="001D148A" w:rsidDel="0099120A">
            <w:delText xml:space="preserve">] </w:delText>
          </w:r>
        </w:del>
      </w:ins>
      <w:del w:id="188" w:author="sophia aredas" w:date="2024-04-03T17:22:00Z">
        <w:r w:rsidRPr="001D148A" w:rsidDel="007B3B2F">
          <w:delText xml:space="preserve">By </w:delText>
        </w:r>
      </w:del>
      <w:r w:rsidRPr="001D148A">
        <w:t xml:space="preserve">studying MGEs in aquatic environments, we will be better able to understand </w:t>
      </w:r>
      <w:ins w:id="189" w:author="Marian Louise Schmidt" w:date="2024-04-02T22:26:00Z">
        <w:r w:rsidR="00AA7DA8" w:rsidRPr="001D148A">
          <w:t>the ecology</w:t>
        </w:r>
      </w:ins>
      <w:ins w:id="190" w:author="Marian Louise Schmidt" w:date="2024-04-02T22:27:00Z">
        <w:r w:rsidR="00AA7DA8" w:rsidRPr="001D148A">
          <w:t xml:space="preserve"> and</w:t>
        </w:r>
      </w:ins>
      <w:ins w:id="191" w:author="Marian Louise Schmidt" w:date="2024-04-02T22:26:00Z">
        <w:r w:rsidR="00AA7DA8" w:rsidRPr="001D148A">
          <w:t xml:space="preserve"> </w:t>
        </w:r>
      </w:ins>
      <w:r w:rsidRPr="001D148A">
        <w:t>microbial community dynamics</w:t>
      </w:r>
      <w:ins w:id="192" w:author="Marian Louise Schmidt" w:date="2024-04-02T22:27:00Z">
        <w:r w:rsidR="00AA7DA8" w:rsidRPr="001D148A">
          <w:t xml:space="preserve"> </w:t>
        </w:r>
        <w:commentRangeStart w:id="193"/>
        <w:r w:rsidR="00AA7DA8" w:rsidRPr="001D148A">
          <w:t xml:space="preserve">of </w:t>
        </w:r>
        <w:del w:id="194" w:author="sophia aredas" w:date="2024-04-03T16:29:00Z">
          <w:r w:rsidR="00AA7DA8" w:rsidRPr="001D148A" w:rsidDel="0099120A">
            <w:delText>___</w:delText>
          </w:r>
        </w:del>
      </w:ins>
      <w:commentRangeEnd w:id="193"/>
      <w:ins w:id="195" w:author="Marian Louise Schmidt" w:date="2024-04-02T22:28:00Z">
        <w:del w:id="196" w:author="sophia aredas" w:date="2024-04-03T16:29:00Z">
          <w:r w:rsidR="00AA7DA8" w:rsidRPr="001D148A" w:rsidDel="0099120A">
            <w:rPr>
              <w:rStyle w:val="CommentReference"/>
            </w:rPr>
            <w:commentReference w:id="193"/>
          </w:r>
        </w:del>
      </w:ins>
      <w:del w:id="197" w:author="sophia aredas" w:date="2024-04-03T16:29:00Z">
        <w:r w:rsidRPr="001D148A" w:rsidDel="0099120A">
          <w:delText>,</w:delText>
        </w:r>
      </w:del>
      <w:ins w:id="198" w:author="sophia aredas" w:date="2024-04-03T16:35:00Z">
        <w:r w:rsidR="0099120A" w:rsidRPr="001D148A">
          <w:t>bacteri</w:t>
        </w:r>
      </w:ins>
      <w:del w:id="199" w:author="sophia aredas" w:date="2024-04-03T16:35:00Z">
        <w:r w:rsidRPr="001D148A" w:rsidDel="0099120A">
          <w:delText xml:space="preserve"> </w:delText>
        </w:r>
      </w:del>
      <w:ins w:id="200" w:author="sophia aredas" w:date="2024-04-03T16:36:00Z">
        <w:r w:rsidR="0099120A" w:rsidRPr="001D148A">
          <w:t>al lifestyles i</w:t>
        </w:r>
      </w:ins>
      <w:del w:id="201" w:author="sophia aredas" w:date="2024-04-03T16:36:00Z">
        <w:r w:rsidRPr="001D148A" w:rsidDel="0099120A">
          <w:delText>i</w:delText>
        </w:r>
      </w:del>
      <w:r w:rsidRPr="001D148A">
        <w:t xml:space="preserve">ncluding the </w:t>
      </w:r>
      <w:commentRangeStart w:id="202"/>
      <w:r w:rsidRPr="001D148A">
        <w:t>dissemination</w:t>
      </w:r>
      <w:ins w:id="203" w:author="sophia aredas" w:date="2024-04-03T07:39:00Z">
        <w:r w:rsidR="00470BC4" w:rsidRPr="001D148A">
          <w:t xml:space="preserve"> and maintenance o</w:t>
        </w:r>
      </w:ins>
      <w:del w:id="204" w:author="sophia aredas" w:date="2024-04-03T07:39:00Z">
        <w:r w:rsidRPr="001D148A" w:rsidDel="00470BC4">
          <w:delText xml:space="preserve"> </w:delText>
        </w:r>
        <w:commentRangeEnd w:id="202"/>
        <w:r w:rsidR="00AA7DA8" w:rsidRPr="001D148A" w:rsidDel="00470BC4">
          <w:rPr>
            <w:rStyle w:val="CommentReference"/>
          </w:rPr>
          <w:commentReference w:id="202"/>
        </w:r>
        <w:r w:rsidRPr="001D148A" w:rsidDel="00470BC4">
          <w:delText>o</w:delText>
        </w:r>
      </w:del>
      <w:r w:rsidRPr="001D148A">
        <w:t>f antibiotic resistance genes.</w:t>
      </w:r>
      <w:r>
        <w:t xml:space="preserve"> </w:t>
      </w:r>
    </w:p>
    <w:p w14:paraId="1B1E811E" w14:textId="77777777" w:rsidR="00597177" w:rsidRDefault="00597177" w:rsidP="00597177">
      <w:pPr>
        <w:rPr>
          <w:ins w:id="205" w:author="sophia aredas" w:date="2024-04-03T17:30:00Z"/>
        </w:rPr>
      </w:pPr>
    </w:p>
    <w:p w14:paraId="33BF16A1" w14:textId="059560B4" w:rsidR="00597177" w:rsidDel="001D148A" w:rsidRDefault="00597177" w:rsidP="00597177">
      <w:pPr>
        <w:rPr>
          <w:del w:id="206" w:author="sophia aredas" w:date="2024-04-03T17:47:00Z"/>
        </w:rPr>
        <w:pPrChange w:id="207" w:author="sophia aredas" w:date="2024-04-03T17:30:00Z">
          <w:pPr>
            <w:ind w:firstLine="720"/>
          </w:pPr>
        </w:pPrChange>
      </w:pPr>
    </w:p>
    <w:p w14:paraId="00000006" w14:textId="77777777" w:rsidR="00144007" w:rsidRDefault="00144007">
      <w:pPr>
        <w:ind w:firstLine="720"/>
      </w:pPr>
    </w:p>
    <w:p w14:paraId="00000007" w14:textId="77777777" w:rsidR="00144007" w:rsidRDefault="00000000">
      <w:pPr>
        <w:ind w:firstLine="720"/>
      </w:pPr>
      <w:r>
        <w:t xml:space="preserve"> </w:t>
      </w:r>
    </w:p>
    <w:p w14:paraId="00000008" w14:textId="77777777" w:rsidR="00144007" w:rsidRDefault="00144007"/>
    <w:sectPr w:rsidR="001440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Marian Louise Schmidt" w:date="2024-04-02T22:41:00Z" w:initials="MS">
    <w:p w14:paraId="6219AF01" w14:textId="77777777" w:rsidR="00943E57" w:rsidRDefault="00943E57" w:rsidP="00943E57">
      <w:r>
        <w:rPr>
          <w:rStyle w:val="CommentReference"/>
        </w:rPr>
        <w:annotationRef/>
      </w:r>
      <w:r>
        <w:rPr>
          <w:sz w:val="20"/>
          <w:szCs w:val="20"/>
        </w:rPr>
        <w:t xml:space="preserve">Are you convinced by this title? If not, please be welcome to rephrase to something like: “Bacterial Lifestyles influence mobile genetic elements in microbial genomes” or something that’s a more active sentence. :) </w:t>
      </w:r>
    </w:p>
    <w:p w14:paraId="399D872F" w14:textId="77777777" w:rsidR="00943E57" w:rsidRDefault="00943E57" w:rsidP="00943E57"/>
  </w:comment>
  <w:comment w:id="52" w:author="Marian Louise Schmidt" w:date="2024-04-02T22:31:00Z" w:initials="MS">
    <w:p w14:paraId="594DD7E1" w14:textId="6A6480F9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>Could remove if short on space</w:t>
      </w:r>
    </w:p>
  </w:comment>
  <w:comment w:id="78" w:author="Marian Louise Schmidt" w:date="2024-04-02T22:32:00Z" w:initials="MS">
    <w:p w14:paraId="27093ACC" w14:textId="77777777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Could be helpful to do a shout out to the software that you used. </w:t>
      </w:r>
    </w:p>
  </w:comment>
  <w:comment w:id="180" w:author="Marian Louise Schmidt" w:date="2024-04-02T22:29:00Z" w:initials="MS">
    <w:p w14:paraId="31E612A5" w14:textId="01678274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It’d be helpful to to include a sentence interpreting your results. Now that you’ve done your study and found these dynamics of these MGEs, what does it tell you about these lifestyles and the microbial genomes? </w:t>
      </w:r>
    </w:p>
  </w:comment>
  <w:comment w:id="181" w:author="Marian Louise Schmidt" w:date="2024-04-02T22:29:00Z" w:initials="MS">
    <w:p w14:paraId="314A3294" w14:textId="77777777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This could be a nice candidate for influencing your title! </w:t>
      </w:r>
    </w:p>
  </w:comment>
  <w:comment w:id="193" w:author="Marian Louise Schmidt" w:date="2024-04-02T22:28:00Z" w:initials="MS">
    <w:p w14:paraId="00420E56" w14:textId="1C00E712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It seems like this sentence is missing something. Please add a word or two on how studying MGEs in aquatic environments will be helpful to building an understanding of microbes. </w:t>
      </w:r>
    </w:p>
  </w:comment>
  <w:comment w:id="202" w:author="Marian Louise Schmidt" w:date="2024-04-02T22:34:00Z" w:initials="MS">
    <w:p w14:paraId="1BF0A3F5" w14:textId="77777777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And maintenance?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9D872F" w15:done="0"/>
  <w15:commentEx w15:paraId="594DD7E1" w15:done="1"/>
  <w15:commentEx w15:paraId="27093ACC" w15:done="0"/>
  <w15:commentEx w15:paraId="31E612A5" w15:done="0"/>
  <w15:commentEx w15:paraId="314A3294" w15:paraIdParent="31E612A5" w15:done="0"/>
  <w15:commentEx w15:paraId="00420E56" w15:done="1"/>
  <w15:commentEx w15:paraId="1BF0A3F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579A002" w16cex:dateUtc="2024-04-03T03:41:00Z"/>
  <w16cex:commentExtensible w16cex:durableId="2378A21F" w16cex:dateUtc="2024-04-03T03:31:00Z"/>
  <w16cex:commentExtensible w16cex:durableId="2D552945" w16cex:dateUtc="2024-04-03T03:32:00Z"/>
  <w16cex:commentExtensible w16cex:durableId="043F859E" w16cex:dateUtc="2024-04-03T03:29:00Z"/>
  <w16cex:commentExtensible w16cex:durableId="72BA1F5A" w16cex:dateUtc="2024-04-03T03:29:00Z"/>
  <w16cex:commentExtensible w16cex:durableId="63498919" w16cex:dateUtc="2024-04-03T03:28:00Z"/>
  <w16cex:commentExtensible w16cex:durableId="701B0C70" w16cex:dateUtc="2024-04-03T0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9D872F" w16cid:durableId="0579A002"/>
  <w16cid:commentId w16cid:paraId="594DD7E1" w16cid:durableId="2378A21F"/>
  <w16cid:commentId w16cid:paraId="27093ACC" w16cid:durableId="2D552945"/>
  <w16cid:commentId w16cid:paraId="31E612A5" w16cid:durableId="043F859E"/>
  <w16cid:commentId w16cid:paraId="314A3294" w16cid:durableId="72BA1F5A"/>
  <w16cid:commentId w16cid:paraId="00420E56" w16cid:durableId="63498919"/>
  <w16cid:commentId w16cid:paraId="1BF0A3F5" w16cid:durableId="701B0C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0227" w14:textId="77777777" w:rsidR="00B44FED" w:rsidRDefault="00B44FED" w:rsidP="00504C3B">
      <w:pPr>
        <w:spacing w:line="240" w:lineRule="auto"/>
      </w:pPr>
      <w:r>
        <w:separator/>
      </w:r>
    </w:p>
  </w:endnote>
  <w:endnote w:type="continuationSeparator" w:id="0">
    <w:p w14:paraId="28DEE772" w14:textId="77777777" w:rsidR="00B44FED" w:rsidRDefault="00B44FED" w:rsidP="00504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281F" w14:textId="77777777" w:rsidR="00504C3B" w:rsidRDefault="0050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FFBB" w14:textId="77777777" w:rsidR="00504C3B" w:rsidRDefault="00504C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A65F" w14:textId="77777777" w:rsidR="00504C3B" w:rsidRDefault="0050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4D86" w14:textId="77777777" w:rsidR="00B44FED" w:rsidRDefault="00B44FED" w:rsidP="00504C3B">
      <w:pPr>
        <w:spacing w:line="240" w:lineRule="auto"/>
      </w:pPr>
      <w:r>
        <w:separator/>
      </w:r>
    </w:p>
  </w:footnote>
  <w:footnote w:type="continuationSeparator" w:id="0">
    <w:p w14:paraId="089F411F" w14:textId="77777777" w:rsidR="00B44FED" w:rsidRDefault="00B44FED" w:rsidP="00504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F508" w14:textId="77777777" w:rsidR="00504C3B" w:rsidRDefault="00504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909A" w14:textId="77777777" w:rsidR="00504C3B" w:rsidRDefault="00504C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F0AD" w14:textId="77777777" w:rsidR="00504C3B" w:rsidRDefault="00504C3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aredas">
    <w15:presenceInfo w15:providerId="AD" w15:userId="S::saredas@personalmicrosoftsoftware.uci.edu::f4f44add-dff5-4641-865b-f18a8ad2dece"/>
  </w15:person>
  <w15:person w15:author="Marian Louise Schmidt">
    <w15:presenceInfo w15:providerId="AD" w15:userId="S::mls528@cornell.edu::3a8b8edc-e41c-471b-832d-141d9b744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07"/>
    <w:rsid w:val="00144007"/>
    <w:rsid w:val="001D148A"/>
    <w:rsid w:val="00303B3D"/>
    <w:rsid w:val="00470BC4"/>
    <w:rsid w:val="004C00F4"/>
    <w:rsid w:val="00504C3B"/>
    <w:rsid w:val="00597177"/>
    <w:rsid w:val="007B3B2F"/>
    <w:rsid w:val="00880D4A"/>
    <w:rsid w:val="00943E57"/>
    <w:rsid w:val="0099120A"/>
    <w:rsid w:val="00A018F4"/>
    <w:rsid w:val="00AA7DA8"/>
    <w:rsid w:val="00B44FED"/>
    <w:rsid w:val="00B648A1"/>
    <w:rsid w:val="00F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75DB4"/>
  <w15:docId w15:val="{BE75431E-1E66-9E4D-95F0-C6722D7F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4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3B"/>
  </w:style>
  <w:style w:type="paragraph" w:styleId="Footer">
    <w:name w:val="footer"/>
    <w:basedOn w:val="Normal"/>
    <w:link w:val="FooterChar"/>
    <w:uiPriority w:val="99"/>
    <w:unhideWhenUsed/>
    <w:rsid w:val="00504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3B"/>
  </w:style>
  <w:style w:type="paragraph" w:styleId="Revision">
    <w:name w:val="Revision"/>
    <w:hidden/>
    <w:uiPriority w:val="99"/>
    <w:semiHidden/>
    <w:rsid w:val="00504C3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7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D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D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D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sophia aredas</cp:lastModifiedBy>
  <cp:revision>2</cp:revision>
  <dcterms:created xsi:type="dcterms:W3CDTF">2024-04-03T21:48:00Z</dcterms:created>
  <dcterms:modified xsi:type="dcterms:W3CDTF">2024-04-03T21:48:00Z</dcterms:modified>
</cp:coreProperties>
</file>